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A3C51" w14:textId="7B9D2EAF" w:rsidR="007B313A" w:rsidRPr="007B313A" w:rsidRDefault="007B313A">
      <w:pPr>
        <w:rPr>
          <w:b/>
          <w:bCs/>
        </w:rPr>
      </w:pPr>
      <w:bookmarkStart w:id="0" w:name="_Hlk40947305"/>
      <w:bookmarkEnd w:id="0"/>
      <w:r>
        <w:rPr>
          <w:b/>
          <w:bCs/>
        </w:rPr>
        <w:t>F</w:t>
      </w:r>
      <w:r w:rsidRPr="007B313A">
        <w:rPr>
          <w:b/>
          <w:bCs/>
        </w:rPr>
        <w:t>igure 2a</w:t>
      </w:r>
      <w:r>
        <w:rPr>
          <w:b/>
          <w:bCs/>
        </w:rPr>
        <w:t>: Forest plot of random effects pairwise meta-analysis for VTE recurrence.</w:t>
      </w:r>
    </w:p>
    <w:p w14:paraId="2E57156A" w14:textId="00849DAD" w:rsidR="007B313A" w:rsidRDefault="007B313A">
      <w:r>
        <w:rPr>
          <w:noProof/>
        </w:rPr>
        <w:drawing>
          <wp:inline distT="0" distB="0" distL="0" distR="0" wp14:anchorId="5D0F2DED" wp14:editId="6063D198">
            <wp:extent cx="4991100" cy="1913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32" cy="197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9564" w14:textId="77777777" w:rsidR="00C0628C" w:rsidRDefault="00C0628C"/>
    <w:p w14:paraId="62936227" w14:textId="0357A4F3" w:rsidR="007B313A" w:rsidRDefault="007B313A">
      <w:pPr>
        <w:rPr>
          <w:b/>
          <w:bCs/>
        </w:rPr>
      </w:pPr>
      <w:r>
        <w:rPr>
          <w:b/>
          <w:bCs/>
        </w:rPr>
        <w:t>F</w:t>
      </w:r>
      <w:r w:rsidRPr="007B313A">
        <w:rPr>
          <w:b/>
          <w:bCs/>
        </w:rPr>
        <w:t>igure 2</w:t>
      </w:r>
      <w:r>
        <w:rPr>
          <w:b/>
          <w:bCs/>
        </w:rPr>
        <w:t>b: Forest plot of random effects pairwise meta-analysis for major bleeding.</w:t>
      </w:r>
    </w:p>
    <w:p w14:paraId="2810C1D6" w14:textId="23ED093A" w:rsidR="007B313A" w:rsidRDefault="007B313A">
      <w:r>
        <w:rPr>
          <w:noProof/>
        </w:rPr>
        <w:drawing>
          <wp:inline distT="0" distB="0" distL="0" distR="0" wp14:anchorId="756E8B28" wp14:editId="687F496C">
            <wp:extent cx="5105400" cy="1969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23" cy="200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8B89" w14:textId="77777777" w:rsidR="007B313A" w:rsidRDefault="007B313A" w:rsidP="007B313A"/>
    <w:p w14:paraId="3D2AED46" w14:textId="777B628E" w:rsidR="007B313A" w:rsidRDefault="007B313A" w:rsidP="007B313A">
      <w:pPr>
        <w:rPr>
          <w:b/>
          <w:bCs/>
        </w:rPr>
      </w:pPr>
      <w:r>
        <w:rPr>
          <w:b/>
          <w:bCs/>
        </w:rPr>
        <w:t>F</w:t>
      </w:r>
      <w:r w:rsidRPr="007B313A">
        <w:rPr>
          <w:b/>
          <w:bCs/>
        </w:rPr>
        <w:t>igure 2</w:t>
      </w:r>
      <w:r>
        <w:rPr>
          <w:b/>
          <w:bCs/>
        </w:rPr>
        <w:t xml:space="preserve">c: Forest plot of </w:t>
      </w:r>
      <w:del w:id="1" w:author="Robert Badgett" w:date="2020-05-30T14:34:00Z">
        <w:r w:rsidDel="002B1A09">
          <w:rPr>
            <w:b/>
            <w:bCs/>
          </w:rPr>
          <w:delText xml:space="preserve">random effects pairwise meta-analysis for </w:delText>
        </w:r>
      </w:del>
      <w:r w:rsidR="00D024EA">
        <w:rPr>
          <w:b/>
          <w:bCs/>
        </w:rPr>
        <w:t>clinically relevant non-major bleeding</w:t>
      </w:r>
    </w:p>
    <w:p w14:paraId="65212ECA" w14:textId="77777777" w:rsidR="006A6C64" w:rsidRDefault="007B313A" w:rsidP="007B313A">
      <w:pPr>
        <w:rPr>
          <w:b/>
          <w:bCs/>
        </w:rPr>
      </w:pPr>
      <w:r>
        <w:rPr>
          <w:noProof/>
        </w:rPr>
        <w:drawing>
          <wp:inline distT="0" distB="0" distL="0" distR="0" wp14:anchorId="7F32AC47" wp14:editId="77AB7947">
            <wp:extent cx="5400675" cy="2083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50" cy="21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F68A" w14:textId="77777777" w:rsidR="00D024EA" w:rsidRDefault="00D024EA"/>
    <w:sectPr w:rsidR="00D0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ert Badgett">
    <w15:presenceInfo w15:providerId="None" w15:userId="Robert Badge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NjMwMjc0NbMwMDdR0lEKTi0uzszPAykwrAUASKxDhiwAAAA="/>
  </w:docVars>
  <w:rsids>
    <w:rsidRoot w:val="007B313A"/>
    <w:rsid w:val="00027637"/>
    <w:rsid w:val="001E0284"/>
    <w:rsid w:val="00274DE6"/>
    <w:rsid w:val="002B1A09"/>
    <w:rsid w:val="0068733B"/>
    <w:rsid w:val="006A6C64"/>
    <w:rsid w:val="0073149B"/>
    <w:rsid w:val="007B313A"/>
    <w:rsid w:val="009D746C"/>
    <w:rsid w:val="00C0628C"/>
    <w:rsid w:val="00D024EA"/>
    <w:rsid w:val="00F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8C0F"/>
  <w15:chartTrackingRefBased/>
  <w15:docId w15:val="{95E24DFA-24B7-44C6-9637-5948B629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3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1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ARSALAN AHMED NAQVI</dc:creator>
  <cp:keywords/>
  <dc:description/>
  <cp:lastModifiedBy>Robert Badgett</cp:lastModifiedBy>
  <cp:revision>2</cp:revision>
  <dcterms:created xsi:type="dcterms:W3CDTF">2020-06-02T21:55:00Z</dcterms:created>
  <dcterms:modified xsi:type="dcterms:W3CDTF">2020-06-02T21:55:00Z</dcterms:modified>
</cp:coreProperties>
</file>